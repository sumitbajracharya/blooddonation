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6E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4867D6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del w:id="0" w:author="SubashAdi" w:date="2014-06-18T15:03:00Z">
        <w:r w:rsidR="004867D6" w:rsidRPr="004867D6">
          <w:delText xml:space="preserve"> </w:delText>
        </w:r>
      </w:del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Card: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Status:</w:t>
      </w:r>
      <w:r w:rsidR="004867D6"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</w:r>
      <w:proofErr w:type="spellStart"/>
      <w:r>
        <w:t>District</w:t>
      </w:r>
      <w:r w:rsidR="004D128E">
        <w:t>ID</w:t>
      </w:r>
      <w:proofErr w:type="spellEnd"/>
      <w:r>
        <w:t>:</w:t>
      </w:r>
      <w:r>
        <w:br/>
      </w:r>
      <w:proofErr w:type="spellStart"/>
      <w:r>
        <w:t>Location</w:t>
      </w:r>
      <w:r w:rsidR="004D128E">
        <w:t>ID</w:t>
      </w:r>
      <w:proofErr w:type="spellEnd"/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proofErr w:type="spellStart"/>
      <w:r>
        <w:t>DistrictID</w:t>
      </w:r>
      <w:proofErr w:type="spellEnd"/>
      <w:proofErr w:type="gramStart"/>
      <w:r>
        <w:t>:</w:t>
      </w:r>
      <w:proofErr w:type="gramEnd"/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>
      <w:pPr>
        <w:rPr>
          <w:del w:id="1" w:author="DELL" w:date="2014-06-18T15:03:00Z"/>
          <w:sz w:val="36"/>
          <w:szCs w:val="36"/>
        </w:rPr>
      </w:pPr>
      <w:del w:id="2" w:author="DELL" w:date="2014-06-18T15:03:00Z">
        <w:r>
          <w:rPr>
            <w:sz w:val="36"/>
            <w:szCs w:val="36"/>
          </w:rPr>
          <w:br w:type="page"/>
        </w:r>
      </w:del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</w:t>
      </w:r>
      <w:r w:rsidR="00757A1F">
        <w:t>ID</w:t>
      </w:r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Name:</w:t>
      </w:r>
      <w:r>
        <w:br/>
        <w:t>Password:</w:t>
      </w:r>
      <w:r>
        <w:br/>
        <w:t>Address:</w:t>
      </w:r>
      <w:r>
        <w:br/>
      </w:r>
      <w:r>
        <w:t>Location</w:t>
      </w:r>
      <w:r w:rsidR="00490161">
        <w:t>ID</w:t>
      </w:r>
      <w:r>
        <w:t>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 w:rsidP="00AB7958">
      <w:pPr>
        <w:spacing w:after="0"/>
        <w:rPr>
          <w:sz w:val="24"/>
          <w:szCs w:val="24"/>
        </w:rPr>
        <w:pPrChange w:id="3" w:author="SubashAdi" w:date="2014-06-18T15:03:00Z">
          <w:pPr/>
        </w:pPrChange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AB7958" w:rsidRDefault="00AB7958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Issue Date:</w:t>
      </w:r>
    </w:p>
    <w:p w:rsidR="003D1803" w:rsidRDefault="003D1803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proofErr w:type="spellStart"/>
      <w:proofErr w:type="gramStart"/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>Table</w:t>
      </w:r>
      <w:proofErr w:type="spellEnd"/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 w:rsidP="00AB7958">
      <w:pPr>
        <w:spacing w:after="0"/>
        <w:rPr>
          <w:sz w:val="24"/>
          <w:szCs w:val="24"/>
        </w:rPr>
        <w:pPrChange w:id="4" w:author="SubashAdi" w:date="2014-06-18T15:03:00Z">
          <w:pPr/>
        </w:pPrChange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bookmarkStart w:id="5" w:name="_GoBack"/>
      <w:bookmarkEnd w:id="5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AB7958" w:rsidRDefault="00AB7958" w:rsidP="00AB7958">
      <w:pPr>
        <w:spacing w:after="0"/>
        <w:rPr>
          <w:sz w:val="24"/>
          <w:szCs w:val="24"/>
        </w:rPr>
      </w:pPr>
      <w:r>
        <w:rPr>
          <w:sz w:val="24"/>
          <w:szCs w:val="24"/>
        </w:rPr>
        <w:t>Issue Date:</w:t>
      </w:r>
    </w:p>
    <w:p w:rsidR="00AB7958" w:rsidRDefault="00AB7958">
      <w:pPr>
        <w:rPr>
          <w:sz w:val="24"/>
          <w:szCs w:val="24"/>
        </w:rPr>
      </w:pP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6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057B24"/>
    <w:rsid w:val="003A49AB"/>
    <w:rsid w:val="003D1803"/>
    <w:rsid w:val="004867D6"/>
    <w:rsid w:val="00490161"/>
    <w:rsid w:val="004D128E"/>
    <w:rsid w:val="00606975"/>
    <w:rsid w:val="00757A1F"/>
    <w:rsid w:val="008B7EE3"/>
    <w:rsid w:val="00A94A85"/>
    <w:rsid w:val="00AB7958"/>
    <w:rsid w:val="00B5304C"/>
    <w:rsid w:val="00B86BD8"/>
    <w:rsid w:val="00C5086E"/>
    <w:rsid w:val="00D65B75"/>
    <w:rsid w:val="00D65EBA"/>
    <w:rsid w:val="00DB3969"/>
    <w:rsid w:val="00DB5170"/>
    <w:rsid w:val="00E656CD"/>
    <w:rsid w:val="00EE5B80"/>
    <w:rsid w:val="00F54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656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</dc:creator>
  <cp:lastModifiedBy>DELL</cp:lastModifiedBy>
  <cp:revision>2</cp:revision>
  <dcterms:created xsi:type="dcterms:W3CDTF">2014-06-18T07:11:00Z</dcterms:created>
  <dcterms:modified xsi:type="dcterms:W3CDTF">2014-06-18T09:22:00Z</dcterms:modified>
</cp:coreProperties>
</file>